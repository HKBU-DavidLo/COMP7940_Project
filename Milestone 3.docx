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4"/>
        </w:rPr>
      </w:pPr>
      <w:r>
        <w:rPr>
          <w:rFonts w:ascii="Times New Roman" w:hAnsi="Times New Roman" w:cs="Times New Roman"/>
          <w:b/>
          <w:bCs/>
          <w:sz w:val="28"/>
          <w:szCs w:val="24"/>
        </w:rPr>
        <w:t>COMP7940 Cloud Computing</w:t>
      </w:r>
    </w:p>
    <w:p>
      <w:pPr>
        <w:jc w:val="center"/>
        <w:rPr>
          <w:rFonts w:ascii="Times New Roman" w:hAnsi="Times New Roman" w:cs="Times New Roman"/>
          <w:b/>
          <w:bCs/>
          <w:sz w:val="28"/>
          <w:szCs w:val="24"/>
        </w:rPr>
      </w:pPr>
      <w:r>
        <w:rPr>
          <w:rFonts w:hint="eastAsia" w:ascii="Times New Roman" w:hAnsi="Times New Roman" w:cs="Times New Roman"/>
          <w:b/>
          <w:bCs/>
          <w:sz w:val="28"/>
          <w:szCs w:val="24"/>
        </w:rPr>
        <w:t>G</w:t>
      </w:r>
      <w:r>
        <w:rPr>
          <w:rFonts w:ascii="Times New Roman" w:hAnsi="Times New Roman" w:cs="Times New Roman"/>
          <w:b/>
          <w:bCs/>
          <w:sz w:val="28"/>
          <w:szCs w:val="24"/>
        </w:rPr>
        <w:t>roup Project Milestone 3</w:t>
      </w:r>
    </w:p>
    <w:p>
      <w:pPr>
        <w:jc w:val="center"/>
        <w:rPr>
          <w:rFonts w:ascii="Times New Roman" w:hAnsi="Times New Roman" w:cs="Times New Roman"/>
          <w:b/>
          <w:bCs/>
          <w:sz w:val="28"/>
          <w:szCs w:val="24"/>
        </w:rPr>
      </w:pPr>
    </w:p>
    <w:p>
      <w:pPr>
        <w:wordWrap w:val="0"/>
        <w:jc w:val="right"/>
        <w:rPr>
          <w:rFonts w:ascii="Times New Roman" w:hAnsi="Times New Roman" w:cs="Times New Roman"/>
          <w:szCs w:val="24"/>
        </w:rPr>
      </w:pPr>
      <w:r>
        <w:rPr>
          <w:rFonts w:ascii="Times New Roman" w:hAnsi="Times New Roman" w:cs="Times New Roman"/>
          <w:szCs w:val="24"/>
        </w:rPr>
        <w:t>1 April 2020</w:t>
      </w:r>
    </w:p>
    <w:p>
      <w:pPr>
        <w:rPr>
          <w:rFonts w:ascii="Times New Roman" w:hAnsi="Times New Roman" w:cs="Times New Roman"/>
        </w:rPr>
      </w:pPr>
    </w:p>
    <w:p>
      <w:pPr>
        <w:jc w:val="both"/>
        <w:rPr>
          <w:rFonts w:ascii="Times New Roman" w:hAnsi="Times New Roman" w:cs="Times New Roman"/>
          <w:bCs/>
          <w:szCs w:val="24"/>
        </w:rPr>
      </w:pPr>
      <w:r>
        <w:rPr>
          <w:rFonts w:ascii="Times New Roman" w:hAnsi="Times New Roman" w:cs="Times New Roman"/>
          <w:bCs/>
          <w:szCs w:val="24"/>
        </w:rPr>
        <w:t xml:space="preserve">As the </w:t>
      </w:r>
      <w:del w:id="0" w:author="David Lo" w:date="2020-04-01T17:35:00Z">
        <w:r>
          <w:rPr>
            <w:rFonts w:ascii="Times New Roman" w:hAnsi="Times New Roman" w:cs="Times New Roman"/>
            <w:bCs/>
            <w:szCs w:val="24"/>
          </w:rPr>
          <w:delText>covid</w:delText>
        </w:r>
      </w:del>
      <w:ins w:id="1" w:author="David Lo" w:date="2020-04-01T17:35:00Z">
        <w:r>
          <w:rPr>
            <w:rFonts w:ascii="Times New Roman" w:hAnsi="Times New Roman" w:cs="Times New Roman"/>
            <w:bCs/>
            <w:szCs w:val="24"/>
          </w:rPr>
          <w:t>COVID</w:t>
        </w:r>
      </w:ins>
      <w:r>
        <w:rPr>
          <w:rFonts w:ascii="Times New Roman" w:hAnsi="Times New Roman" w:cs="Times New Roman"/>
          <w:bCs/>
          <w:szCs w:val="24"/>
        </w:rPr>
        <w:t xml:space="preserve">-2019 </w:t>
      </w:r>
      <w:del w:id="2" w:author="David Lo" w:date="2020-04-01T17:35:00Z">
        <w:r>
          <w:rPr>
            <w:rFonts w:hint="eastAsia" w:ascii="Times New Roman" w:hAnsi="Times New Roman" w:cs="Times New Roman"/>
            <w:bCs/>
            <w:szCs w:val="24"/>
            <w:lang w:eastAsia="zh-HK"/>
          </w:rPr>
          <w:delText>epidemic continues to spread globally</w:delText>
        </w:r>
      </w:del>
      <w:ins w:id="3" w:author="David Lo" w:date="2020-04-01T17:35:00Z">
        <w:r>
          <w:rPr>
            <w:rFonts w:hint="eastAsia" w:ascii="Times New Roman" w:hAnsi="Times New Roman" w:cs="Times New Roman"/>
            <w:bCs/>
            <w:szCs w:val="24"/>
            <w:lang w:eastAsia="zh-HK"/>
          </w:rPr>
          <w:t>has been declared by the WHO as pandemic</w:t>
        </w:r>
      </w:ins>
      <w:r>
        <w:rPr>
          <w:rFonts w:ascii="Times New Roman" w:hAnsi="Times New Roman" w:cs="Times New Roman"/>
          <w:bCs/>
          <w:szCs w:val="24"/>
        </w:rPr>
        <w:t xml:space="preserve">, </w:t>
      </w:r>
      <w:del w:id="4" w:author="David Lo" w:date="2020-04-01T17:36:00Z">
        <w:r>
          <w:rPr>
            <w:rFonts w:ascii="Times New Roman" w:hAnsi="Times New Roman" w:cs="Times New Roman"/>
            <w:bCs/>
            <w:szCs w:val="24"/>
          </w:rPr>
          <w:delText>the epicenter of the epidemic has shifted from China to Europe and North America, and we have shifted our focus from China to global epidemics. The domestic</w:delText>
        </w:r>
      </w:del>
      <w:r>
        <w:rPr>
          <w:rFonts w:ascii="Times New Roman" w:hAnsi="Times New Roman" w:cs="Times New Roman"/>
          <w:bCs/>
          <w:szCs w:val="24"/>
        </w:rPr>
        <w:t xml:space="preserve"> Tencent</w:t>
      </w:r>
      <w:ins w:id="5" w:author="David Lo" w:date="2020-04-01T17:36:00Z">
        <w:r>
          <w:rPr>
            <w:rFonts w:ascii="Times New Roman" w:hAnsi="Times New Roman" w:cs="Times New Roman"/>
            <w:bCs/>
            <w:szCs w:val="24"/>
          </w:rPr>
          <w:t>, as technology giant based in the PRC,</w:t>
        </w:r>
      </w:ins>
      <w:r>
        <w:rPr>
          <w:rFonts w:ascii="Times New Roman" w:hAnsi="Times New Roman" w:cs="Times New Roman"/>
          <w:bCs/>
          <w:szCs w:val="24"/>
        </w:rPr>
        <w:t xml:space="preserve"> </w:t>
      </w:r>
      <w:ins w:id="6" w:author="David Lo" w:date="2020-04-01T17:36:00Z">
        <w:r>
          <w:rPr>
            <w:rFonts w:ascii="Times New Roman" w:hAnsi="Times New Roman" w:cs="Times New Roman"/>
            <w:bCs/>
            <w:szCs w:val="24"/>
          </w:rPr>
          <w:t xml:space="preserve">started to </w:t>
        </w:r>
      </w:ins>
      <w:r>
        <w:rPr>
          <w:rFonts w:ascii="Times New Roman" w:hAnsi="Times New Roman" w:cs="Times New Roman"/>
          <w:bCs/>
          <w:szCs w:val="24"/>
        </w:rPr>
        <w:t>release</w:t>
      </w:r>
      <w:del w:id="7" w:author="David Lo" w:date="2020-04-01T17:37:00Z">
        <w:r>
          <w:rPr>
            <w:rFonts w:ascii="Times New Roman" w:hAnsi="Times New Roman" w:cs="Times New Roman"/>
            <w:bCs/>
            <w:szCs w:val="24"/>
          </w:rPr>
          <w:delText>d</w:delText>
        </w:r>
      </w:del>
      <w:r>
        <w:rPr>
          <w:rFonts w:ascii="Times New Roman" w:hAnsi="Times New Roman" w:cs="Times New Roman"/>
          <w:bCs/>
          <w:szCs w:val="24"/>
        </w:rPr>
        <w:t xml:space="preserve"> the latest data update of the </w:t>
      </w:r>
      <w:del w:id="8" w:author="David Lo" w:date="2020-04-01T17:37:00Z">
        <w:r>
          <w:rPr>
            <w:rFonts w:ascii="Times New Roman" w:hAnsi="Times New Roman" w:cs="Times New Roman"/>
            <w:bCs/>
            <w:szCs w:val="24"/>
          </w:rPr>
          <w:delText xml:space="preserve">epidemic </w:delText>
        </w:r>
      </w:del>
      <w:ins w:id="9" w:author="David Lo" w:date="2020-04-01T17:37:00Z">
        <w:r>
          <w:rPr>
            <w:rFonts w:ascii="Times New Roman" w:hAnsi="Times New Roman" w:cs="Times New Roman"/>
            <w:bCs/>
            <w:szCs w:val="24"/>
          </w:rPr>
          <w:t xml:space="preserve">pandemic </w:t>
        </w:r>
      </w:ins>
      <w:r>
        <w:rPr>
          <w:rFonts w:ascii="Times New Roman" w:hAnsi="Times New Roman" w:cs="Times New Roman"/>
          <w:bCs/>
          <w:szCs w:val="24"/>
        </w:rPr>
        <w:t>as the portal site for the first time. We can use crawlers to crawl the data we need. As the epidemic situation has attracted more and more people's attention, the open source API has also been shared. API (Application Programming Interface, application programming interface) is some predefined functions, or refers to the convention of connecting different components of a software system. The purpose is to provide applications and developers with the ability to access a set of routines based on certain software or hardware without having to access the source code or understand the details of the internal working mechanism. We decided to use the COVID-19 data API after studying and comparing. We can use the http.client function to access the url of the API interface through the header. Then port the functionality to the line bot. Enter the name of the country through the dialog box, we can get real-time local epidemic data, including confirmed data, rehabilitation data, death data, etc.</w:t>
      </w:r>
    </w:p>
    <w:p>
      <w:pPr>
        <w:rPr>
          <w:ins w:id="10" w:author="David Lo" w:date="2020-04-01T18:22:00Z"/>
          <w:rFonts w:ascii="Times New Roman" w:hAnsi="Times New Roman" w:cs="Times New Roman"/>
          <w:bCs/>
          <w:szCs w:val="24"/>
        </w:rPr>
      </w:pPr>
    </w:p>
    <w:p>
      <w:pPr>
        <w:rPr>
          <w:rFonts w:ascii="Times New Roman" w:hAnsi="Times New Roman" w:cs="Times New Roman"/>
          <w:bCs/>
          <w:szCs w:val="24"/>
        </w:rPr>
      </w:pPr>
      <w:r>
        <w:rPr>
          <w:rFonts w:ascii="Times New Roman" w:hAnsi="Times New Roman" w:cs="Times New Roman"/>
          <w:bCs/>
          <w:szCs w:val="24"/>
        </w:rPr>
        <w:drawing>
          <wp:inline distT="0" distB="0" distL="0" distR="0">
            <wp:extent cx="5274310" cy="285877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859264"/>
                    </a:xfrm>
                    <a:prstGeom prst="rect">
                      <a:avLst/>
                    </a:prstGeom>
                    <a:noFill/>
                    <a:ln>
                      <a:noFill/>
                    </a:ln>
                  </pic:spPr>
                </pic:pic>
              </a:graphicData>
            </a:graphic>
          </wp:inline>
        </w:drawing>
      </w:r>
    </w:p>
    <w:p>
      <w:pPr>
        <w:rPr>
          <w:rFonts w:ascii="Times New Roman" w:hAnsi="Times New Roman" w:cs="Times New Roman"/>
          <w:bCs/>
          <w:szCs w:val="24"/>
        </w:rPr>
      </w:pPr>
    </w:p>
    <w:p>
      <w:pPr>
        <w:rPr>
          <w:rFonts w:hint="eastAsia" w:ascii="Times New Roman" w:hAnsi="Times New Roman" w:cs="Times New Roman"/>
          <w:bCs/>
          <w:szCs w:val="24"/>
        </w:rPr>
      </w:pPr>
      <w:r>
        <w:rPr>
          <w:rFonts w:ascii="Times New Roman" w:hAnsi="Times New Roman" w:cs="Times New Roman"/>
          <w:szCs w:val="24"/>
        </w:rPr>
        <w:t>The picture above shows the initial debugging results.</w:t>
      </w:r>
      <w:ins w:id="11" w:author="David Lo" w:date="2020-04-01T18:27:00Z">
        <w:r>
          <w:rPr>
            <w:rFonts w:ascii="Times New Roman" w:hAnsi="Times New Roman" w:cs="Times New Roman"/>
            <w:szCs w:val="24"/>
          </w:rPr>
          <w:t xml:space="preserve"> (Source</w:t>
        </w:r>
      </w:ins>
      <w:ins w:id="12" w:author="wil" w:date="2020-04-01T21:53:29Z">
        <w:r>
          <w:rPr>
            <w:rFonts w:hint="eastAsia" w:ascii="Times New Roman" w:hAnsi="Times New Roman" w:eastAsia="SimSun" w:cs="Times New Roman"/>
            <w:szCs w:val="24"/>
            <w:lang w:val="en-US" w:eastAsia="zh-CN"/>
          </w:rPr>
          <w:t xml:space="preserve"> </w:t>
        </w:r>
      </w:ins>
      <w:ins w:id="13" w:author="wil" w:date="2020-04-01T21:53:32Z">
        <w:r>
          <w:rPr>
            <w:rFonts w:hint="default" w:ascii="Times New Roman" w:hAnsi="Times New Roman" w:cs="Times New Roman" w:eastAsiaTheme="minorEastAsia"/>
            <w:color w:val="FF0000"/>
            <w:szCs w:val="24"/>
            <w:lang w:val="en-US" w:eastAsia="zh-CN"/>
            <w:rPrChange w:id="14" w:author="wil" w:date="2020-04-01T21:54:50Z">
              <w:rPr>
                <w:rFonts w:hint="eastAsia" w:ascii="Times New Roman" w:hAnsi="Times New Roman" w:eastAsia="SimSun" w:cs="Times New Roman"/>
                <w:szCs w:val="24"/>
                <w:lang w:val="en-US" w:eastAsia="zh-CN"/>
              </w:rPr>
            </w:rPrChange>
          </w:rPr>
          <w:t>and</w:t>
        </w:r>
      </w:ins>
      <w:ins w:id="16" w:author="wil" w:date="2020-04-01T21:53:33Z">
        <w:r>
          <w:rPr>
            <w:rFonts w:hint="default" w:ascii="Times New Roman" w:hAnsi="Times New Roman" w:cs="Times New Roman" w:eastAsiaTheme="minorEastAsia"/>
            <w:color w:val="FF0000"/>
            <w:szCs w:val="24"/>
            <w:lang w:val="en-US" w:eastAsia="zh-CN"/>
            <w:rPrChange w:id="17" w:author="wil" w:date="2020-04-01T21:54:50Z">
              <w:rPr>
                <w:rFonts w:hint="eastAsia" w:ascii="Times New Roman" w:hAnsi="Times New Roman" w:eastAsia="SimSun" w:cs="Times New Roman"/>
                <w:szCs w:val="24"/>
                <w:lang w:val="en-US" w:eastAsia="zh-CN"/>
              </w:rPr>
            </w:rPrChange>
          </w:rPr>
          <w:t xml:space="preserve"> </w:t>
        </w:r>
      </w:ins>
      <w:ins w:id="19" w:author="wil" w:date="2020-04-01T21:53:35Z">
        <w:r>
          <w:rPr>
            <w:rFonts w:hint="default" w:ascii="Times New Roman" w:hAnsi="Times New Roman" w:cs="Times New Roman" w:eastAsiaTheme="minorEastAsia"/>
            <w:color w:val="FF0000"/>
            <w:szCs w:val="24"/>
            <w:lang w:val="en-US" w:eastAsia="zh-CN"/>
            <w:rPrChange w:id="20" w:author="wil" w:date="2020-04-01T21:54:50Z">
              <w:rPr>
                <w:rFonts w:hint="eastAsia" w:ascii="Times New Roman" w:hAnsi="Times New Roman" w:eastAsia="SimSun" w:cs="Times New Roman"/>
                <w:szCs w:val="24"/>
                <w:lang w:val="en-US" w:eastAsia="zh-CN"/>
              </w:rPr>
            </w:rPrChange>
          </w:rPr>
          <w:t>t</w:t>
        </w:r>
      </w:ins>
      <w:ins w:id="22" w:author="wil" w:date="2020-04-01T21:53:36Z">
        <w:r>
          <w:rPr>
            <w:rFonts w:hint="default" w:ascii="Times New Roman" w:hAnsi="Times New Roman" w:cs="Times New Roman" w:eastAsiaTheme="minorEastAsia"/>
            <w:color w:val="FF0000"/>
            <w:szCs w:val="24"/>
            <w:lang w:val="en-US" w:eastAsia="zh-CN"/>
            <w:rPrChange w:id="23" w:author="wil" w:date="2020-04-01T21:54:50Z">
              <w:rPr>
                <w:rFonts w:hint="eastAsia" w:ascii="Times New Roman" w:hAnsi="Times New Roman" w:eastAsia="SimSun" w:cs="Times New Roman"/>
                <w:szCs w:val="24"/>
                <w:lang w:val="en-US" w:eastAsia="zh-CN"/>
              </w:rPr>
            </w:rPrChange>
          </w:rPr>
          <w:t>u</w:t>
        </w:r>
      </w:ins>
      <w:ins w:id="25" w:author="wil" w:date="2020-04-01T21:53:37Z">
        <w:r>
          <w:rPr>
            <w:rFonts w:hint="default" w:ascii="Times New Roman" w:hAnsi="Times New Roman" w:cs="Times New Roman" w:eastAsiaTheme="minorEastAsia"/>
            <w:color w:val="FF0000"/>
            <w:szCs w:val="24"/>
            <w:lang w:val="en-US" w:eastAsia="zh-CN"/>
            <w:rPrChange w:id="26" w:author="wil" w:date="2020-04-01T21:54:50Z">
              <w:rPr>
                <w:rFonts w:hint="eastAsia" w:ascii="Times New Roman" w:hAnsi="Times New Roman" w:eastAsia="SimSun" w:cs="Times New Roman"/>
                <w:szCs w:val="24"/>
                <w:lang w:val="en-US" w:eastAsia="zh-CN"/>
              </w:rPr>
            </w:rPrChange>
          </w:rPr>
          <w:t>to</w:t>
        </w:r>
      </w:ins>
      <w:ins w:id="28" w:author="wil" w:date="2020-04-01T21:53:38Z">
        <w:r>
          <w:rPr>
            <w:rFonts w:hint="default" w:ascii="Times New Roman" w:hAnsi="Times New Roman" w:cs="Times New Roman" w:eastAsiaTheme="minorEastAsia"/>
            <w:color w:val="FF0000"/>
            <w:szCs w:val="24"/>
            <w:lang w:val="en-US" w:eastAsia="zh-CN"/>
            <w:rPrChange w:id="29" w:author="wil" w:date="2020-04-01T21:54:50Z">
              <w:rPr>
                <w:rFonts w:hint="eastAsia" w:ascii="Times New Roman" w:hAnsi="Times New Roman" w:eastAsia="SimSun" w:cs="Times New Roman"/>
                <w:szCs w:val="24"/>
                <w:lang w:val="en-US" w:eastAsia="zh-CN"/>
              </w:rPr>
            </w:rPrChange>
          </w:rPr>
          <w:t>r</w:t>
        </w:r>
      </w:ins>
      <w:ins w:id="31" w:author="wil" w:date="2020-04-01T21:53:39Z">
        <w:r>
          <w:rPr>
            <w:rFonts w:hint="default" w:ascii="Times New Roman" w:hAnsi="Times New Roman" w:cs="Times New Roman" w:eastAsiaTheme="minorEastAsia"/>
            <w:color w:val="FF0000"/>
            <w:szCs w:val="24"/>
            <w:lang w:val="en-US" w:eastAsia="zh-CN"/>
            <w:rPrChange w:id="32" w:author="wil" w:date="2020-04-01T21:54:50Z">
              <w:rPr>
                <w:rFonts w:hint="eastAsia" w:ascii="Times New Roman" w:hAnsi="Times New Roman" w:eastAsia="SimSun" w:cs="Times New Roman"/>
                <w:szCs w:val="24"/>
                <w:lang w:val="en-US" w:eastAsia="zh-CN"/>
              </w:rPr>
            </w:rPrChange>
          </w:rPr>
          <w:t>ial</w:t>
        </w:r>
      </w:ins>
      <w:ins w:id="34" w:author="David Lo" w:date="2020-04-01T18:27:00Z">
        <w:r>
          <w:rPr>
            <w:rFonts w:ascii="Times New Roman" w:hAnsi="Times New Roman" w:cs="Times New Roman"/>
            <w:szCs w:val="24"/>
          </w:rPr>
          <w:t>: https://rapidapi.com/)</w:t>
        </w:r>
      </w:ins>
    </w:p>
    <w:p>
      <w:pPr>
        <w:rPr>
          <w:rFonts w:hint="eastAsia" w:ascii="Times New Roman" w:hAnsi="Times New Roman" w:cs="Times New Roman"/>
          <w:bCs/>
          <w:szCs w:val="24"/>
        </w:rPr>
      </w:pPr>
    </w:p>
    <w:p>
      <w:pPr>
        <w:jc w:val="both"/>
        <w:rPr>
          <w:ins w:id="36" w:author="David Lo" w:date="2020-04-01T18:30:00Z"/>
          <w:rFonts w:ascii="Times New Roman" w:hAnsi="Times New Roman" w:cs="Times New Roman"/>
          <w:bCs/>
          <w:szCs w:val="24"/>
        </w:rPr>
        <w:pPrChange w:id="35" w:author="David Lo" w:date="2020-04-01T18:38:00Z">
          <w:pPr/>
        </w:pPrChange>
      </w:pPr>
      <w:ins w:id="37" w:author="David Lo" w:date="2020-04-01T18:22:00Z">
        <w:r>
          <w:rPr>
            <w:rFonts w:hint="eastAsia" w:ascii="Times New Roman" w:hAnsi="Times New Roman" w:cs="Times New Roman"/>
            <w:b w:val="0"/>
            <w:bCs/>
            <w:szCs w:val="24"/>
            <w:rPrChange w:id="38" w:author="David Lo" w:date="2020-04-01T18:22:00Z">
              <w:rPr>
                <w:rFonts w:hint="eastAsia" w:ascii="Times New Roman" w:hAnsi="Times New Roman" w:cs="Times New Roman"/>
                <w:b/>
                <w:bCs/>
              </w:rPr>
            </w:rPrChange>
          </w:rPr>
          <w:t>In addition</w:t>
        </w:r>
      </w:ins>
      <w:ins w:id="39" w:author="David Lo" w:date="2020-04-01T18:22:00Z">
        <w:r>
          <w:rPr>
            <w:rFonts w:ascii="Times New Roman" w:hAnsi="Times New Roman" w:cs="Times New Roman"/>
            <w:bCs/>
            <w:szCs w:val="24"/>
          </w:rPr>
          <w:t xml:space="preserve"> to the above, </w:t>
        </w:r>
      </w:ins>
      <w:ins w:id="40" w:author="David Lo" w:date="2020-04-01T18:23:00Z">
        <w:r>
          <w:rPr>
            <w:rFonts w:ascii="Times New Roman" w:hAnsi="Times New Roman" w:cs="Times New Roman"/>
            <w:bCs/>
            <w:szCs w:val="24"/>
          </w:rPr>
          <w:t xml:space="preserve">a </w:t>
        </w:r>
      </w:ins>
      <w:ins w:id="41" w:author="David Lo" w:date="2020-04-01T18:22:00Z">
        <w:r>
          <w:rPr>
            <w:rFonts w:ascii="Times New Roman" w:hAnsi="Times New Roman" w:cs="Times New Roman"/>
            <w:bCs/>
            <w:szCs w:val="24"/>
          </w:rPr>
          <w:t xml:space="preserve">query function has been developed to </w:t>
        </w:r>
      </w:ins>
      <w:ins w:id="42" w:author="David Lo" w:date="2020-04-01T18:23:00Z">
        <w:r>
          <w:rPr>
            <w:rFonts w:ascii="Times New Roman" w:hAnsi="Times New Roman" w:cs="Times New Roman"/>
            <w:bCs/>
            <w:szCs w:val="24"/>
          </w:rPr>
          <w:t>let users locate public hospitals in Hong Kong. A service, Heroku Postgre</w:t>
        </w:r>
      </w:ins>
      <w:ins w:id="43" w:author="wil" w:date="2020-04-01T21:57:10Z">
        <w:r>
          <w:rPr>
            <w:rFonts w:hint="eastAsia" w:ascii="Times New Roman" w:hAnsi="Times New Roman" w:eastAsia="SimSun" w:cs="Times New Roman"/>
            <w:bCs/>
            <w:szCs w:val="24"/>
            <w:lang w:val="en-US" w:eastAsia="zh-CN"/>
          </w:rPr>
          <w:t>(</w:t>
        </w:r>
      </w:ins>
      <w:ins w:id="44" w:author="wil" w:date="2020-04-01T21:57:21Z">
        <w:r>
          <w:rPr>
            <w:rFonts w:hint="eastAsia" w:ascii="Times New Roman" w:hAnsi="Times New Roman" w:eastAsia="SimSun" w:cs="Times New Roman"/>
            <w:bCs/>
            <w:szCs w:val="24"/>
            <w:lang w:val="en-US" w:eastAsia="zh-CN"/>
          </w:rPr>
          <w:t>S</w:t>
        </w:r>
      </w:ins>
      <w:ins w:id="45" w:author="wil" w:date="2020-04-01T21:57:23Z">
        <w:r>
          <w:rPr>
            <w:rFonts w:hint="eastAsia" w:ascii="Times New Roman" w:hAnsi="Times New Roman" w:eastAsia="SimSun" w:cs="Times New Roman"/>
            <w:bCs/>
            <w:szCs w:val="24"/>
            <w:lang w:val="en-US" w:eastAsia="zh-CN"/>
          </w:rPr>
          <w:t>ou</w:t>
        </w:r>
      </w:ins>
      <w:ins w:id="46" w:author="wil" w:date="2020-04-01T21:57:24Z">
        <w:r>
          <w:rPr>
            <w:rFonts w:hint="eastAsia" w:ascii="Times New Roman" w:hAnsi="Times New Roman" w:eastAsia="SimSun" w:cs="Times New Roman"/>
            <w:bCs/>
            <w:szCs w:val="24"/>
            <w:lang w:val="en-US" w:eastAsia="zh-CN"/>
          </w:rPr>
          <w:t>rc</w:t>
        </w:r>
      </w:ins>
      <w:ins w:id="47" w:author="wil" w:date="2020-04-01T21:57:25Z">
        <w:r>
          <w:rPr>
            <w:rFonts w:hint="eastAsia" w:ascii="Times New Roman" w:hAnsi="Times New Roman" w:eastAsia="SimSun" w:cs="Times New Roman"/>
            <w:bCs/>
            <w:szCs w:val="24"/>
            <w:lang w:val="en-US" w:eastAsia="zh-CN"/>
          </w:rPr>
          <w:t xml:space="preserve">e </w:t>
        </w:r>
      </w:ins>
      <w:ins w:id="48" w:author="wil" w:date="2020-04-01T21:57:27Z">
        <w:r>
          <w:rPr>
            <w:rFonts w:hint="eastAsia" w:ascii="Times New Roman" w:hAnsi="Times New Roman" w:eastAsia="SimSun" w:cs="Times New Roman"/>
            <w:bCs/>
            <w:szCs w:val="24"/>
            <w:lang w:val="en-US" w:eastAsia="zh-CN"/>
          </w:rPr>
          <w:t>a</w:t>
        </w:r>
      </w:ins>
      <w:ins w:id="49" w:author="wil" w:date="2020-04-01T21:57:28Z">
        <w:r>
          <w:rPr>
            <w:rFonts w:hint="eastAsia" w:ascii="Times New Roman" w:hAnsi="Times New Roman" w:eastAsia="SimSun" w:cs="Times New Roman"/>
            <w:bCs/>
            <w:szCs w:val="24"/>
            <w:lang w:val="en-US" w:eastAsia="zh-CN"/>
          </w:rPr>
          <w:t>nd</w:t>
        </w:r>
      </w:ins>
      <w:ins w:id="50" w:author="wil" w:date="2020-04-01T21:57:29Z">
        <w:r>
          <w:rPr>
            <w:rFonts w:hint="eastAsia" w:ascii="Times New Roman" w:hAnsi="Times New Roman" w:eastAsia="SimSun" w:cs="Times New Roman"/>
            <w:bCs/>
            <w:szCs w:val="24"/>
            <w:lang w:val="en-US" w:eastAsia="zh-CN"/>
          </w:rPr>
          <w:t xml:space="preserve"> t</w:t>
        </w:r>
      </w:ins>
      <w:ins w:id="51" w:author="wil" w:date="2020-04-01T21:57:30Z">
        <w:r>
          <w:rPr>
            <w:rFonts w:hint="eastAsia" w:ascii="Times New Roman" w:hAnsi="Times New Roman" w:eastAsia="SimSun" w:cs="Times New Roman"/>
            <w:bCs/>
            <w:szCs w:val="24"/>
            <w:lang w:val="en-US" w:eastAsia="zh-CN"/>
          </w:rPr>
          <w:t>u</w:t>
        </w:r>
      </w:ins>
      <w:ins w:id="52" w:author="wil" w:date="2020-04-01T21:57:31Z">
        <w:r>
          <w:rPr>
            <w:rFonts w:hint="eastAsia" w:ascii="Times New Roman" w:hAnsi="Times New Roman" w:eastAsia="SimSun" w:cs="Times New Roman"/>
            <w:bCs/>
            <w:szCs w:val="24"/>
            <w:lang w:val="en-US" w:eastAsia="zh-CN"/>
          </w:rPr>
          <w:t>tori</w:t>
        </w:r>
      </w:ins>
      <w:ins w:id="53" w:author="wil" w:date="2020-04-01T21:57:32Z">
        <w:r>
          <w:rPr>
            <w:rFonts w:hint="eastAsia" w:ascii="Times New Roman" w:hAnsi="Times New Roman" w:eastAsia="SimSun" w:cs="Times New Roman"/>
            <w:bCs/>
            <w:szCs w:val="24"/>
            <w:lang w:val="en-US" w:eastAsia="zh-CN"/>
          </w:rPr>
          <w:t>al</w:t>
        </w:r>
      </w:ins>
      <w:ins w:id="54" w:author="wil" w:date="2020-04-01T21:57:34Z">
        <w:r>
          <w:rPr>
            <w:rFonts w:hint="eastAsia" w:ascii="Times New Roman" w:hAnsi="Times New Roman" w:eastAsia="SimSun" w:cs="Times New Roman"/>
            <w:bCs/>
            <w:szCs w:val="24"/>
            <w:lang w:val="en-US" w:eastAsia="zh-CN"/>
          </w:rPr>
          <w:t>:</w:t>
        </w:r>
      </w:ins>
      <w:ins w:id="55" w:author="wil" w:date="2020-04-01T21:57:13Z">
        <w:r>
          <w:rPr>
            <w:rFonts w:ascii="SimSun" w:hAnsi="SimSun" w:eastAsia="SimSun" w:cs="SimSun"/>
            <w:sz w:val="24"/>
            <w:szCs w:val="24"/>
          </w:rPr>
          <w:fldChar w:fldCharType="begin"/>
        </w:r>
      </w:ins>
      <w:ins w:id="56" w:author="wil" w:date="2020-04-01T21:57:13Z">
        <w:r>
          <w:rPr>
            <w:rFonts w:ascii="SimSun" w:hAnsi="SimSun" w:eastAsia="SimSun" w:cs="SimSun"/>
            <w:sz w:val="24"/>
            <w:szCs w:val="24"/>
          </w:rPr>
          <w:instrText xml:space="preserve"> HYPERLINK "https://elements.heroku.com/addons/heroku-postgresql" </w:instrText>
        </w:r>
      </w:ins>
      <w:ins w:id="57" w:author="wil" w:date="2020-04-01T21:57:13Z">
        <w:r>
          <w:rPr>
            <w:rFonts w:ascii="SimSun" w:hAnsi="SimSun" w:eastAsia="SimSun" w:cs="SimSun"/>
            <w:sz w:val="24"/>
            <w:szCs w:val="24"/>
          </w:rPr>
          <w:fldChar w:fldCharType="separate"/>
        </w:r>
      </w:ins>
      <w:ins w:id="58" w:author="wil" w:date="2020-04-01T21:57:13Z">
        <w:r>
          <w:rPr>
            <w:rStyle w:val="7"/>
            <w:rFonts w:ascii="SimSun" w:hAnsi="SimSun" w:eastAsia="SimSun" w:cs="SimSun"/>
            <w:sz w:val="24"/>
            <w:szCs w:val="24"/>
          </w:rPr>
          <w:t>https://elements.heroku.com/addons/heroku-postgresql</w:t>
        </w:r>
      </w:ins>
      <w:ins w:id="59" w:author="wil" w:date="2020-04-01T21:57:13Z">
        <w:r>
          <w:rPr>
            <w:rFonts w:ascii="SimSun" w:hAnsi="SimSun" w:eastAsia="SimSun" w:cs="SimSun"/>
            <w:sz w:val="24"/>
            <w:szCs w:val="24"/>
          </w:rPr>
          <w:fldChar w:fldCharType="end"/>
        </w:r>
      </w:ins>
      <w:ins w:id="60" w:author="wil" w:date="2020-04-01T21:57:10Z">
        <w:r>
          <w:rPr>
            <w:rFonts w:hint="eastAsia" w:ascii="Times New Roman" w:hAnsi="Times New Roman" w:eastAsia="SimSun" w:cs="Times New Roman"/>
            <w:bCs/>
            <w:szCs w:val="24"/>
            <w:lang w:val="en-US" w:eastAsia="zh-CN"/>
          </w:rPr>
          <w:t>)</w:t>
        </w:r>
      </w:ins>
      <w:ins w:id="61" w:author="David Lo" w:date="2020-04-01T18:23:00Z">
        <w:r>
          <w:rPr>
            <w:rFonts w:ascii="Times New Roman" w:hAnsi="Times New Roman" w:cs="Times New Roman"/>
            <w:bCs/>
            <w:szCs w:val="24"/>
          </w:rPr>
          <w:t xml:space="preserve"> has been added to our Heroku app. </w:t>
        </w:r>
      </w:ins>
      <w:ins w:id="62" w:author="David Lo" w:date="2020-04-01T18:24:00Z">
        <w:r>
          <w:rPr>
            <w:rFonts w:ascii="Times New Roman" w:hAnsi="Times New Roman" w:cs="Times New Roman"/>
            <w:bCs/>
            <w:szCs w:val="24"/>
          </w:rPr>
          <w:t xml:space="preserve">When the key words “location of” is input by the user, the database will return the latitude and longitude values of the hospitals to the LINE Messaging API which will then post the location messages of the hospital. </w:t>
        </w:r>
      </w:ins>
      <w:ins w:id="63" w:author="David Lo" w:date="2020-04-01T18:29:00Z">
        <w:r>
          <w:rPr>
            <w:rFonts w:ascii="Times New Roman" w:hAnsi="Times New Roman" w:cs="Times New Roman"/>
            <w:bCs/>
            <w:szCs w:val="24"/>
          </w:rPr>
          <w:t xml:space="preserve">The LINE bot also makes use of LINE Flex Message Simulator to return </w:t>
        </w:r>
      </w:ins>
      <w:ins w:id="64" w:author="David Lo" w:date="2020-04-01T18:30:00Z">
        <w:r>
          <w:rPr>
            <w:rFonts w:ascii="Times New Roman" w:hAnsi="Times New Roman" w:cs="Times New Roman"/>
            <w:bCs/>
            <w:szCs w:val="24"/>
          </w:rPr>
          <w:t>carousel</w:t>
        </w:r>
      </w:ins>
      <w:ins w:id="65" w:author="David Lo" w:date="2020-04-01T18:29:00Z">
        <w:r>
          <w:rPr>
            <w:rFonts w:ascii="Times New Roman" w:hAnsi="Times New Roman" w:cs="Times New Roman"/>
            <w:bCs/>
            <w:szCs w:val="24"/>
          </w:rPr>
          <w:t xml:space="preserve"> checklists. </w:t>
        </w:r>
      </w:ins>
      <w:ins w:id="66" w:author="David Lo" w:date="2020-04-01T18:30:00Z">
        <w:r>
          <w:rPr>
            <w:rFonts w:ascii="Times New Roman" w:hAnsi="Times New Roman" w:cs="Times New Roman"/>
            <w:bCs/>
            <w:szCs w:val="24"/>
          </w:rPr>
          <w:t>The following is a screenshot of these functions:</w:t>
        </w:r>
      </w:ins>
    </w:p>
    <w:p>
      <w:pPr>
        <w:rPr>
          <w:ins w:id="67" w:author="David Lo" w:date="2020-04-01T18:30:00Z"/>
          <w:rFonts w:ascii="Times New Roman" w:hAnsi="Times New Roman" w:cs="Times New Roman"/>
          <w:bCs/>
          <w:szCs w:val="24"/>
        </w:rPr>
      </w:pPr>
    </w:p>
    <w:p>
      <w:pPr>
        <w:rPr>
          <w:ins w:id="68" w:author="David Lo" w:date="2020-04-01T18:27:00Z"/>
          <w:rFonts w:ascii="Times New Roman" w:hAnsi="Times New Roman" w:cs="Times New Roman"/>
          <w:bCs/>
          <w:szCs w:val="24"/>
        </w:rPr>
      </w:pPr>
      <w:ins w:id="69" w:author="David Lo" w:date="2020-04-01T18:38:00Z">
        <w:r>
          <w:rPr>
            <w:rFonts w:ascii="Times New Roman" w:hAnsi="Times New Roman" w:cs="Times New Roman"/>
            <w:bCs/>
            <w:szCs w:val="24"/>
          </w:rPr>
          <w:drawing>
            <wp:inline distT="0" distB="0" distL="0" distR="0">
              <wp:extent cx="2628900" cy="5704840"/>
              <wp:effectExtent l="0" t="0" r="0" b="0"/>
              <wp:docPr id="8" name="圖片 8" descr="C:\Users\David Lo\AppData\Local\Microsoft\Windows\INetCache\Content.Word\20200401_103151534_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C:\Users\David Lo\AppData\Local\Microsoft\Windows\INetCache\Content.Word\20200401_103151534_i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29599" cy="5706557"/>
                      </a:xfrm>
                      <a:prstGeom prst="rect">
                        <a:avLst/>
                      </a:prstGeom>
                      <a:noFill/>
                      <a:ln>
                        <a:noFill/>
                      </a:ln>
                    </pic:spPr>
                  </pic:pic>
                </a:graphicData>
              </a:graphic>
            </wp:inline>
          </w:drawing>
        </w:r>
      </w:ins>
    </w:p>
    <w:p>
      <w:pPr>
        <w:rPr>
          <w:ins w:id="71" w:author="David Lo" w:date="2020-04-01T18:27:00Z"/>
          <w:rFonts w:ascii="Times New Roman" w:hAnsi="Times New Roman" w:cs="Times New Roman"/>
          <w:bCs/>
          <w:szCs w:val="24"/>
        </w:rPr>
      </w:pPr>
    </w:p>
    <w:p>
      <w:pPr>
        <w:jc w:val="both"/>
        <w:rPr>
          <w:ins w:id="73" w:author="David Lo" w:date="2020-04-01T18:27:00Z"/>
          <w:rFonts w:hint="eastAsia" w:ascii="Times New Roman" w:hAnsi="Times New Roman" w:cs="Times New Roman"/>
          <w:bCs/>
          <w:szCs w:val="24"/>
        </w:rPr>
        <w:pPrChange w:id="72" w:author="David Lo" w:date="2020-04-01T18:38:00Z">
          <w:pPr/>
        </w:pPrChange>
      </w:pPr>
      <w:ins w:id="74" w:author="David Lo" w:date="2020-04-01T18:27:00Z">
        <w:r>
          <w:rPr>
            <w:rFonts w:hint="eastAsia" w:ascii="Times New Roman" w:hAnsi="Times New Roman" w:cs="Times New Roman"/>
            <w:bCs/>
            <w:szCs w:val="24"/>
          </w:rPr>
          <w:t xml:space="preserve">It is also intended to combine </w:t>
        </w:r>
      </w:ins>
      <w:ins w:id="75" w:author="David Lo" w:date="2020-04-01T18:30:00Z">
        <w:r>
          <w:rPr>
            <w:rFonts w:ascii="Times New Roman" w:hAnsi="Times New Roman" w:cs="Times New Roman"/>
            <w:bCs/>
            <w:szCs w:val="24"/>
          </w:rPr>
          <w:t>Google API into our LINE bot to perform more functions including search</w:t>
        </w:r>
      </w:ins>
      <w:ins w:id="76" w:author="wil" w:date="2020-04-01T21:57:50Z">
        <w:r>
          <w:rPr>
            <w:rFonts w:hint="eastAsia" w:ascii="Times New Roman" w:hAnsi="Times New Roman" w:eastAsia="SimSun" w:cs="Times New Roman"/>
            <w:bCs/>
            <w:szCs w:val="24"/>
            <w:lang w:val="en-US" w:eastAsia="zh-CN"/>
          </w:rPr>
          <w:t>in</w:t>
        </w:r>
      </w:ins>
      <w:ins w:id="77" w:author="wil" w:date="2020-04-01T21:57:51Z">
        <w:r>
          <w:rPr>
            <w:rFonts w:hint="eastAsia" w:ascii="Times New Roman" w:hAnsi="Times New Roman" w:eastAsia="SimSun" w:cs="Times New Roman"/>
            <w:bCs/>
            <w:szCs w:val="24"/>
            <w:lang w:val="en-US" w:eastAsia="zh-CN"/>
          </w:rPr>
          <w:t>g</w:t>
        </w:r>
      </w:ins>
      <w:ins w:id="78" w:author="David Lo" w:date="2020-04-01T18:30:00Z">
        <w:bookmarkStart w:id="0" w:name="_GoBack"/>
        <w:bookmarkEnd w:id="0"/>
        <w:r>
          <w:rPr>
            <w:rFonts w:ascii="Times New Roman" w:hAnsi="Times New Roman" w:cs="Times New Roman"/>
            <w:bCs/>
            <w:szCs w:val="24"/>
          </w:rPr>
          <w:t xml:space="preserve"> and crawling. </w:t>
        </w:r>
      </w:ins>
    </w:p>
    <w:p>
      <w:pPr>
        <w:rPr>
          <w:rFonts w:ascii="Times New Roman" w:hAnsi="Times New Roman" w:cs="Times New Roman"/>
          <w:b w:val="0"/>
          <w:bCs/>
          <w:szCs w:val="24"/>
          <w:rPrChange w:id="79" w:author="David Lo" w:date="2020-04-01T18:22:00Z">
            <w:rPr>
              <w:rFonts w:ascii="Times New Roman" w:hAnsi="Times New Roman" w:cs="Times New Roman"/>
              <w:b/>
              <w:bCs/>
            </w:rPr>
          </w:rPrChange>
        </w:rPr>
      </w:pPr>
    </w:p>
    <w:p>
      <w:pPr>
        <w:rPr>
          <w:rFonts w:hint="eastAsia" w:ascii="Times New Roman" w:hAnsi="Times New Roman" w:cs="Times New Roman"/>
          <w:b/>
          <w:bCs/>
        </w:rPr>
      </w:pPr>
    </w:p>
    <w:p>
      <w:pPr>
        <w:jc w:val="right"/>
        <w:rPr>
          <w:rFonts w:ascii="Times New Roman" w:hAnsi="Times New Roman" w:cs="Times New Roman"/>
        </w:rPr>
      </w:pPr>
      <w:r>
        <w:rPr>
          <w:rFonts w:ascii="Times New Roman" w:hAnsi="Times New Roman" w:cs="Times New Roman"/>
          <w:b/>
          <w:bCs/>
        </w:rPr>
        <w:t>Group project Group Members</w:t>
      </w:r>
      <w:r>
        <w:rPr>
          <w:rFonts w:ascii="Times New Roman" w:hAnsi="Times New Roman" w:cs="Times New Roman"/>
        </w:rPr>
        <w:t>:</w:t>
      </w:r>
    </w:p>
    <w:p>
      <w:pPr>
        <w:jc w:val="right"/>
        <w:rPr>
          <w:rFonts w:ascii="Times New Roman" w:hAnsi="Times New Roman" w:cs="Times New Roman"/>
        </w:rPr>
      </w:pPr>
    </w:p>
    <w:p>
      <w:pPr>
        <w:jc w:val="right"/>
        <w:rPr>
          <w:rFonts w:ascii="Times New Roman" w:hAnsi="Times New Roman" w:cs="Times New Roman"/>
        </w:rPr>
      </w:pPr>
      <w:r>
        <w:rPr>
          <w:rFonts w:ascii="Times New Roman" w:hAnsi="Times New Roman" w:cs="Times New Roman"/>
        </w:rPr>
        <w:t>Lo Chi Leung (SID: 19451415) (GitHub id: HKBU-DavidLo)</w:t>
      </w:r>
    </w:p>
    <w:p>
      <w:pPr>
        <w:jc w:val="right"/>
        <w:rPr>
          <w:rFonts w:ascii="Times New Roman" w:hAnsi="Times New Roman" w:cs="Times New Roman"/>
        </w:rPr>
      </w:pPr>
      <w:r>
        <w:rPr>
          <w:rFonts w:ascii="Times New Roman" w:hAnsi="Times New Roman" w:cs="Times New Roman"/>
        </w:rPr>
        <w:t>Ye Wei Xiong (SID: 19451407) (GitHub id: handsome168-web)</w:t>
      </w:r>
    </w:p>
    <w:p>
      <w:pPr>
        <w:jc w:val="right"/>
        <w:rPr>
          <w:rFonts w:ascii="Times New Roman" w:hAnsi="Times New Roman" w:cs="Times New Roman"/>
        </w:rPr>
      </w:pPr>
      <w:r>
        <w:rPr>
          <w:rFonts w:ascii="Times New Roman" w:hAnsi="Times New Roman" w:cs="Times New Roman"/>
        </w:rPr>
        <w:t>Zhang Kai (SID: 19404549) (GitHub id: ZHANGSHAO1212)</w:t>
      </w:r>
    </w:p>
    <w:sectPr>
      <w:footerReference r:id="rId3" w:type="default"/>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6090537"/>
      <w:docPartObj>
        <w:docPartGallery w:val="AutoText"/>
      </w:docPartObj>
    </w:sdtPr>
    <w:sdtEndPr>
      <w:rPr>
        <w:rFonts w:ascii="Times New Roman" w:hAnsi="Times New Roman" w:cs="Times New Roman"/>
      </w:rPr>
    </w:sdtEndPr>
    <w:sdtContent>
      <w:p>
        <w:pPr>
          <w:pStyle w:val="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TW"/>
          </w:rPr>
          <w:t>3</w:t>
        </w:r>
        <w:r>
          <w:rPr>
            <w:rFonts w:ascii="Times New Roman" w:hAnsi="Times New Roman" w:cs="Times New Roman"/>
          </w:rPr>
          <w:fldChar w:fldCharType="end"/>
        </w:r>
      </w:p>
    </w:sdtContent>
  </w:sdt>
  <w:p>
    <w:pPr>
      <w:pStyle w:val="3"/>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vid Lo">
    <w15:presenceInfo w15:providerId="None" w15:userId="David Lo"/>
  </w15:person>
  <w15:person w15:author="wil">
    <w15:presenceInfo w15:providerId="None" w15:userId="w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D0"/>
    <w:rsid w:val="000273A1"/>
    <w:rsid w:val="00127B2A"/>
    <w:rsid w:val="00156756"/>
    <w:rsid w:val="00242D89"/>
    <w:rsid w:val="00306248"/>
    <w:rsid w:val="0032381A"/>
    <w:rsid w:val="00337F90"/>
    <w:rsid w:val="003C0AE6"/>
    <w:rsid w:val="003C0ED9"/>
    <w:rsid w:val="00417BD0"/>
    <w:rsid w:val="005F50E6"/>
    <w:rsid w:val="006F58CB"/>
    <w:rsid w:val="007557BA"/>
    <w:rsid w:val="007C00CE"/>
    <w:rsid w:val="00887082"/>
    <w:rsid w:val="00A162F3"/>
    <w:rsid w:val="00A95371"/>
    <w:rsid w:val="00AF6CCC"/>
    <w:rsid w:val="00B038AA"/>
    <w:rsid w:val="00B42388"/>
    <w:rsid w:val="00B60723"/>
    <w:rsid w:val="00B76965"/>
    <w:rsid w:val="00C8575E"/>
    <w:rsid w:val="00C96777"/>
    <w:rsid w:val="00D77A77"/>
    <w:rsid w:val="00DE2CBF"/>
    <w:rsid w:val="00E22B9C"/>
    <w:rsid w:val="00FF4A3B"/>
    <w:rsid w:val="7C997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rFonts w:asciiTheme="majorHAnsi" w:hAnsiTheme="majorHAnsi" w:eastAsiaTheme="majorEastAsia" w:cstheme="majorBidi"/>
      <w:sz w:val="18"/>
      <w:szCs w:val="18"/>
    </w:rPr>
  </w:style>
  <w:style w:type="paragraph" w:styleId="3">
    <w:name w:val="footer"/>
    <w:basedOn w:val="1"/>
    <w:link w:val="9"/>
    <w:unhideWhenUsed/>
    <w:uiPriority w:val="99"/>
    <w:pPr>
      <w:tabs>
        <w:tab w:val="center" w:pos="4153"/>
        <w:tab w:val="right" w:pos="8306"/>
      </w:tabs>
      <w:snapToGrid w:val="0"/>
    </w:pPr>
    <w:rPr>
      <w:sz w:val="20"/>
      <w:szCs w:val="20"/>
    </w:rPr>
  </w:style>
  <w:style w:type="paragraph" w:styleId="4">
    <w:name w:val="header"/>
    <w:basedOn w:val="1"/>
    <w:link w:val="8"/>
    <w:unhideWhenUsed/>
    <w:uiPriority w:val="99"/>
    <w:pPr>
      <w:tabs>
        <w:tab w:val="center" w:pos="4153"/>
        <w:tab w:val="right" w:pos="8306"/>
      </w:tabs>
      <w:snapToGrid w:val="0"/>
    </w:pPr>
    <w:rPr>
      <w:sz w:val="20"/>
      <w:szCs w:val="20"/>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頁首 字元"/>
    <w:basedOn w:val="6"/>
    <w:link w:val="4"/>
    <w:uiPriority w:val="99"/>
    <w:rPr>
      <w:sz w:val="20"/>
      <w:szCs w:val="20"/>
    </w:rPr>
  </w:style>
  <w:style w:type="character" w:customStyle="1" w:styleId="9">
    <w:name w:val="頁尾 字元"/>
    <w:basedOn w:val="6"/>
    <w:link w:val="3"/>
    <w:uiPriority w:val="99"/>
    <w:rPr>
      <w:sz w:val="20"/>
      <w:szCs w:val="20"/>
    </w:rPr>
  </w:style>
  <w:style w:type="character" w:customStyle="1" w:styleId="10">
    <w:name w:val="Unresolved Mention"/>
    <w:basedOn w:val="6"/>
    <w:semiHidden/>
    <w:unhideWhenUsed/>
    <w:uiPriority w:val="99"/>
    <w:rPr>
      <w:color w:val="605E5C"/>
      <w:shd w:val="clear" w:color="auto" w:fill="E1DFDD"/>
    </w:rPr>
  </w:style>
  <w:style w:type="character" w:customStyle="1" w:styleId="11">
    <w:name w:val="註解方塊文字 字元"/>
    <w:basedOn w:val="6"/>
    <w:link w:val="2"/>
    <w:semiHidden/>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8321E986E8EF4B98A14CC9DD2206BA" ma:contentTypeVersion="8" ma:contentTypeDescription="Create a new document." ma:contentTypeScope="" ma:versionID="122a28922227f77c59d21f86e4edc247">
  <xsd:schema xmlns:xsd="http://www.w3.org/2001/XMLSchema" xmlns:xs="http://www.w3.org/2001/XMLSchema" xmlns:p="http://schemas.microsoft.com/office/2006/metadata/properties" xmlns:ns3="b6283609-6f48-466a-9a62-0a56b679ceb1" targetNamespace="http://schemas.microsoft.com/office/2006/metadata/properties" ma:root="true" ma:fieldsID="e25477f654cdb495e02a4ca0778c5ae6" ns3:_="">
    <xsd:import namespace="b6283609-6f48-466a-9a62-0a56b679ce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83609-6f48-466a-9a62-0a56b679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57E392-DBCF-435B-98A6-56A17878F965}">
  <ds:schemaRefs/>
</ds:datastoreItem>
</file>

<file path=customXml/itemProps3.xml><?xml version="1.0" encoding="utf-8"?>
<ds:datastoreItem xmlns:ds="http://schemas.openxmlformats.org/officeDocument/2006/customXml" ds:itemID="{4FE0BFAB-45DF-470B-B23B-8E6B53F3FBD8}">
  <ds:schemaRefs/>
</ds:datastoreItem>
</file>

<file path=customXml/itemProps4.xml><?xml version="1.0" encoding="utf-8"?>
<ds:datastoreItem xmlns:ds="http://schemas.openxmlformats.org/officeDocument/2006/customXml" ds:itemID="{971B8860-BDB3-4858-97F9-932D09BDE298}">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355</Words>
  <Characters>2028</Characters>
  <Lines>16</Lines>
  <Paragraphs>4</Paragraphs>
  <TotalTime>22</TotalTime>
  <ScaleCrop>false</ScaleCrop>
  <LinksUpToDate>false</LinksUpToDate>
  <CharactersWithSpaces>2379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2020-04-01T10:42:00Z</dcterms:created>
  <dc:creator>david lo</dc:creator>
  <cp:lastModifiedBy>wil</cp:lastModifiedBy>
  <dcterms:modified xsi:type="dcterms:W3CDTF">2020-04-01T13:57:59Z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0x010100E18321E986E8EF4B98A14CC9DD2206BA</vt:lpwstr>
  </property>
  <property fmtid="{D5CDD505-2E9C-101B-9397-08002B2CF9AE}" pid="3" name="KSOProductBuildVer">
    <vt:lpwstr>2052-11.1.0.9584</vt:lpwstr>
  </property>
</Properties>
</file>