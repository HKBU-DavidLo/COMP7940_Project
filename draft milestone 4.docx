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1BE67D" w14:textId="77777777" w:rsidR="00BB47A8" w:rsidRPr="00BB47A8" w:rsidRDefault="00BB47A8" w:rsidP="00BB47A8">
      <w:pPr>
        <w:jc w:val="center"/>
        <w:rPr>
          <w:rFonts w:ascii="Times New Roman" w:hAnsi="Times New Roman" w:cs="Times New Roman"/>
          <w:b/>
          <w:bCs/>
          <w:sz w:val="28"/>
          <w:szCs w:val="24"/>
        </w:rPr>
      </w:pPr>
      <w:r w:rsidRPr="00BB47A8">
        <w:rPr>
          <w:rFonts w:ascii="Times New Roman" w:hAnsi="Times New Roman" w:cs="Times New Roman"/>
          <w:b/>
          <w:bCs/>
          <w:sz w:val="28"/>
          <w:szCs w:val="24"/>
        </w:rPr>
        <w:t>COMP7940 Cloud Computing</w:t>
      </w:r>
    </w:p>
    <w:p w14:paraId="7F662498" w14:textId="77777777" w:rsidR="00BB47A8" w:rsidRPr="00BB47A8" w:rsidRDefault="00BB47A8" w:rsidP="00BB47A8">
      <w:pPr>
        <w:jc w:val="center"/>
        <w:rPr>
          <w:rFonts w:ascii="Times New Roman" w:hAnsi="Times New Roman" w:cs="Times New Roman"/>
          <w:b/>
          <w:bCs/>
          <w:sz w:val="28"/>
          <w:szCs w:val="24"/>
        </w:rPr>
      </w:pPr>
      <w:r w:rsidRPr="00BB47A8">
        <w:rPr>
          <w:rFonts w:ascii="Times New Roman" w:hAnsi="Times New Roman" w:cs="Times New Roman"/>
          <w:b/>
          <w:bCs/>
          <w:sz w:val="28"/>
          <w:szCs w:val="24"/>
        </w:rPr>
        <w:t xml:space="preserve">Group Project Milestone </w:t>
      </w:r>
      <w:r w:rsidRPr="00BB47A8">
        <w:rPr>
          <w:rFonts w:ascii="Times New Roman" w:hAnsi="Times New Roman" w:cs="Times New Roman"/>
          <w:b/>
          <w:bCs/>
          <w:sz w:val="28"/>
          <w:szCs w:val="24"/>
        </w:rPr>
        <w:t>4</w:t>
      </w:r>
    </w:p>
    <w:p w14:paraId="0C96DD99" w14:textId="77777777" w:rsidR="00BB47A8" w:rsidRPr="00BB47A8" w:rsidRDefault="00BB47A8" w:rsidP="00BB47A8">
      <w:pPr>
        <w:jc w:val="center"/>
        <w:rPr>
          <w:rFonts w:ascii="Times New Roman" w:hAnsi="Times New Roman" w:cs="Times New Roman"/>
          <w:b/>
          <w:bCs/>
          <w:sz w:val="28"/>
          <w:szCs w:val="24"/>
        </w:rPr>
      </w:pPr>
    </w:p>
    <w:p w14:paraId="12BFEC29" w14:textId="77777777" w:rsidR="00BB47A8" w:rsidRPr="00BB47A8" w:rsidRDefault="00BB47A8" w:rsidP="00BB47A8">
      <w:pPr>
        <w:wordWrap w:val="0"/>
        <w:jc w:val="right"/>
        <w:rPr>
          <w:rFonts w:ascii="Times New Roman" w:hAnsi="Times New Roman" w:cs="Times New Roman"/>
          <w:szCs w:val="24"/>
        </w:rPr>
      </w:pPr>
      <w:r w:rsidRPr="00BB47A8">
        <w:rPr>
          <w:rFonts w:ascii="Times New Roman" w:hAnsi="Times New Roman" w:cs="Times New Roman"/>
          <w:szCs w:val="24"/>
        </w:rPr>
        <w:t>1</w:t>
      </w:r>
      <w:r w:rsidRPr="00BB47A8">
        <w:rPr>
          <w:rFonts w:ascii="Times New Roman" w:hAnsi="Times New Roman" w:cs="Times New Roman"/>
          <w:szCs w:val="24"/>
        </w:rPr>
        <w:t>5</w:t>
      </w:r>
      <w:r w:rsidRPr="00BB47A8">
        <w:rPr>
          <w:rFonts w:ascii="Times New Roman" w:hAnsi="Times New Roman" w:cs="Times New Roman"/>
          <w:szCs w:val="24"/>
        </w:rPr>
        <w:t xml:space="preserve"> April 2020</w:t>
      </w:r>
    </w:p>
    <w:p w14:paraId="67D38F7F" w14:textId="77777777" w:rsidR="00BB47A8" w:rsidRPr="00BB47A8" w:rsidRDefault="00BB47A8" w:rsidP="00BB47A8">
      <w:pPr>
        <w:rPr>
          <w:rFonts w:ascii="Times New Roman" w:hAnsi="Times New Roman" w:cs="Times New Roman"/>
        </w:rPr>
      </w:pPr>
    </w:p>
    <w:p w14:paraId="3A34FA97" w14:textId="77777777" w:rsidR="00BB47A8" w:rsidRPr="00BB47A8" w:rsidRDefault="00BB47A8" w:rsidP="00BB47A8">
      <w:pPr>
        <w:rPr>
          <w:rFonts w:ascii="Times New Roman" w:hAnsi="Times New Roman" w:cs="Times New Roman"/>
        </w:rPr>
      </w:pPr>
    </w:p>
    <w:p w14:paraId="1D7E4B93" w14:textId="77777777" w:rsidR="002019F7" w:rsidRPr="00BB47A8" w:rsidRDefault="00BB47A8" w:rsidP="00BB47A8">
      <w:pPr>
        <w:pStyle w:val="a5"/>
        <w:numPr>
          <w:ilvl w:val="0"/>
          <w:numId w:val="1"/>
        </w:numPr>
        <w:ind w:leftChars="0"/>
        <w:rPr>
          <w:rFonts w:ascii="Times New Roman" w:hAnsi="Times New Roman" w:cs="Times New Roman"/>
          <w:b/>
          <w:bCs/>
        </w:rPr>
      </w:pPr>
      <w:r w:rsidRPr="00BB47A8">
        <w:rPr>
          <w:rFonts w:ascii="Times New Roman" w:hAnsi="Times New Roman" w:cs="Times New Roman"/>
          <w:b/>
          <w:bCs/>
        </w:rPr>
        <w:t>How is your project architecture related to the theory taught in the lecture?</w:t>
      </w:r>
    </w:p>
    <w:p w14:paraId="1125FC47" w14:textId="77777777" w:rsidR="00BB47A8" w:rsidRPr="00BB47A8" w:rsidRDefault="00BB47A8">
      <w:pPr>
        <w:rPr>
          <w:rFonts w:ascii="Times New Roman" w:hAnsi="Times New Roman" w:cs="Times New Roman"/>
        </w:rPr>
      </w:pPr>
    </w:p>
    <w:p w14:paraId="794BFA45" w14:textId="77777777" w:rsidR="00BB47A8" w:rsidRPr="00BB47A8" w:rsidRDefault="00BB47A8">
      <w:pPr>
        <w:rPr>
          <w:rFonts w:ascii="Times New Roman" w:hAnsi="Times New Roman" w:cs="Times New Roman"/>
        </w:rPr>
      </w:pPr>
    </w:p>
    <w:p w14:paraId="72CD1808" w14:textId="77777777" w:rsidR="00BB47A8" w:rsidRPr="00BB47A8" w:rsidRDefault="00BB47A8">
      <w:pPr>
        <w:rPr>
          <w:rFonts w:ascii="Times New Roman" w:hAnsi="Times New Roman" w:cs="Times New Roman"/>
        </w:rPr>
      </w:pPr>
    </w:p>
    <w:p w14:paraId="411FEB8F" w14:textId="77777777" w:rsidR="00BB47A8" w:rsidRPr="00BB47A8" w:rsidRDefault="00BB47A8" w:rsidP="00BB47A8">
      <w:pPr>
        <w:pStyle w:val="a5"/>
        <w:numPr>
          <w:ilvl w:val="0"/>
          <w:numId w:val="1"/>
        </w:numPr>
        <w:ind w:leftChars="0"/>
        <w:rPr>
          <w:rFonts w:ascii="Times New Roman" w:hAnsi="Times New Roman" w:cs="Times New Roman"/>
          <w:b/>
          <w:bCs/>
        </w:rPr>
      </w:pPr>
      <w:r w:rsidRPr="00BB47A8">
        <w:rPr>
          <w:rFonts w:ascii="Times New Roman" w:hAnsi="Times New Roman" w:cs="Times New Roman"/>
          <w:b/>
          <w:bCs/>
          <w:color w:val="24292E"/>
          <w:shd w:val="clear" w:color="auto" w:fill="FFFFFF"/>
        </w:rPr>
        <w:t>Can you demonstrate, with some screen cap, how to increase capacity of your chat bot service?</w:t>
      </w:r>
    </w:p>
    <w:p w14:paraId="009CA226" w14:textId="77777777" w:rsidR="00BB47A8" w:rsidRPr="00BB47A8" w:rsidRDefault="00BB47A8" w:rsidP="00BB47A8">
      <w:pPr>
        <w:rPr>
          <w:rFonts w:ascii="Times New Roman" w:hAnsi="Times New Roman" w:cs="Times New Roman"/>
        </w:rPr>
      </w:pPr>
    </w:p>
    <w:p w14:paraId="14052D13" w14:textId="77777777" w:rsidR="00BB47A8" w:rsidRDefault="00BB47A8" w:rsidP="00BB47A8">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 xml:space="preserve">he Line Bot currently has a few functions, including the </w:t>
      </w:r>
      <w:r w:rsidR="00934996">
        <w:rPr>
          <w:rFonts w:ascii="Times New Roman" w:hAnsi="Times New Roman" w:cs="Times New Roman"/>
        </w:rPr>
        <w:t xml:space="preserve">query of a PostgreSQL database which stores location details of hospitals in Hong Kong, and query of Redis database, which a web scraper will periodically update with the latest number of confirmed, discharged, hospitalized and death cases in Hong Kong. </w:t>
      </w:r>
    </w:p>
    <w:p w14:paraId="259EFE42" w14:textId="77777777" w:rsidR="00934996" w:rsidRDefault="00934996" w:rsidP="00BB47A8">
      <w:pPr>
        <w:rPr>
          <w:rFonts w:ascii="Times New Roman" w:hAnsi="Times New Roman" w:cs="Times New Roman"/>
        </w:rPr>
      </w:pPr>
    </w:p>
    <w:p w14:paraId="5F8CEC79" w14:textId="77777777" w:rsidR="00934996" w:rsidRDefault="00934996" w:rsidP="00BB47A8">
      <w:pPr>
        <w:rPr>
          <w:rFonts w:ascii="Times New Roman" w:hAnsi="Times New Roman" w:cs="Times New Roman"/>
        </w:rPr>
      </w:pPr>
      <w:r>
        <w:rPr>
          <w:rFonts w:ascii="Times New Roman" w:hAnsi="Times New Roman" w:cs="Times New Roman"/>
        </w:rPr>
        <w:t xml:space="preserve">The service </w:t>
      </w:r>
      <w:r w:rsidR="00D23464">
        <w:rPr>
          <w:rFonts w:ascii="Times New Roman" w:hAnsi="Times New Roman" w:cs="Times New Roman"/>
        </w:rPr>
        <w:t>for PostgreSQL is provided by Heroku PostgreSQL, which divides its services into various plans. Basically, fees will be charged if there are more connections (i.e. number of users of the L</w:t>
      </w:r>
      <w:r w:rsidR="00D23464">
        <w:rPr>
          <w:rFonts w:ascii="Times New Roman" w:hAnsi="Times New Roman" w:cs="Times New Roman" w:hint="eastAsia"/>
        </w:rPr>
        <w:t>INE</w:t>
      </w:r>
      <w:r w:rsidR="00D23464">
        <w:rPr>
          <w:rFonts w:ascii="Times New Roman" w:hAnsi="Times New Roman" w:cs="Times New Roman"/>
        </w:rPr>
        <w:t xml:space="preserve"> bot acquires) and more instances that the database will store. It can easily be scaled up by subscribing charged plans, based on anticipated usage. The following is a screen cap for different plans and the simplicity of the scaling by only clicking the right plan and install:</w:t>
      </w:r>
    </w:p>
    <w:p w14:paraId="3C58D2E2" w14:textId="77777777" w:rsidR="00D23464" w:rsidRDefault="00D23464" w:rsidP="00BB47A8">
      <w:pPr>
        <w:rPr>
          <w:rFonts w:ascii="Times New Roman" w:hAnsi="Times New Roman" w:cs="Times New Roman"/>
        </w:rPr>
      </w:pPr>
    </w:p>
    <w:p w14:paraId="369F0011" w14:textId="77777777" w:rsidR="00D23464" w:rsidRPr="00BB47A8" w:rsidRDefault="00D23464" w:rsidP="00BB47A8">
      <w:pPr>
        <w:rPr>
          <w:rFonts w:ascii="Times New Roman" w:hAnsi="Times New Roman" w:cs="Times New Roman" w:hint="eastAsia"/>
        </w:rPr>
      </w:pPr>
      <w:r>
        <w:rPr>
          <w:rFonts w:ascii="Times New Roman" w:hAnsi="Times New Roman" w:cs="Times New Roman" w:hint="eastAsia"/>
          <w:noProof/>
        </w:rPr>
        <w:lastRenderedPageBreak/>
        <w:drawing>
          <wp:inline distT="0" distB="0" distL="0" distR="0" wp14:anchorId="66AA07BA" wp14:editId="23F7618F">
            <wp:extent cx="5260340" cy="39141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0340" cy="3914140"/>
                    </a:xfrm>
                    <a:prstGeom prst="rect">
                      <a:avLst/>
                    </a:prstGeom>
                    <a:noFill/>
                    <a:ln>
                      <a:noFill/>
                    </a:ln>
                  </pic:spPr>
                </pic:pic>
              </a:graphicData>
            </a:graphic>
          </wp:inline>
        </w:drawing>
      </w:r>
    </w:p>
    <w:p w14:paraId="0CD26F76" w14:textId="77777777" w:rsidR="00BB47A8" w:rsidRDefault="00BB47A8" w:rsidP="00BB47A8">
      <w:pPr>
        <w:rPr>
          <w:rFonts w:ascii="Times New Roman" w:hAnsi="Times New Roman" w:cs="Times New Roman"/>
        </w:rPr>
      </w:pPr>
    </w:p>
    <w:p w14:paraId="000AA8D6" w14:textId="77777777" w:rsidR="00D23464" w:rsidRDefault="00D23464" w:rsidP="00BB47A8">
      <w:pPr>
        <w:rPr>
          <w:rFonts w:ascii="Times New Roman" w:hAnsi="Times New Roman" w:cs="Times New Roman"/>
        </w:rPr>
      </w:pPr>
    </w:p>
    <w:p w14:paraId="33FBB83D" w14:textId="77777777" w:rsidR="00D23464" w:rsidRDefault="00D23464" w:rsidP="00D23464">
      <w:pPr>
        <w:rPr>
          <w:rFonts w:ascii="Times New Roman" w:hAnsi="Times New Roman" w:cs="Times New Roman"/>
        </w:rPr>
      </w:pPr>
      <w:proofErr w:type="gramStart"/>
      <w:r>
        <w:rPr>
          <w:rFonts w:ascii="Times New Roman" w:hAnsi="Times New Roman" w:cs="Times New Roman" w:hint="eastAsia"/>
        </w:rPr>
        <w:t>Si</w:t>
      </w:r>
      <w:r>
        <w:rPr>
          <w:rFonts w:ascii="Times New Roman" w:hAnsi="Times New Roman" w:cs="Times New Roman"/>
        </w:rPr>
        <w:t>milar to</w:t>
      </w:r>
      <w:proofErr w:type="gramEnd"/>
      <w:r>
        <w:rPr>
          <w:rFonts w:ascii="Times New Roman" w:hAnsi="Times New Roman" w:cs="Times New Roman"/>
        </w:rPr>
        <w:t xml:space="preserve"> PostgreSQL, t</w:t>
      </w:r>
      <w:r>
        <w:rPr>
          <w:rFonts w:ascii="Times New Roman" w:hAnsi="Times New Roman" w:cs="Times New Roman"/>
        </w:rPr>
        <w:t xml:space="preserve">he service for </w:t>
      </w:r>
      <w:r>
        <w:rPr>
          <w:rFonts w:ascii="Times New Roman" w:hAnsi="Times New Roman" w:cs="Times New Roman"/>
        </w:rPr>
        <w:t>Redis</w:t>
      </w:r>
      <w:r>
        <w:rPr>
          <w:rFonts w:ascii="Times New Roman" w:hAnsi="Times New Roman" w:cs="Times New Roman"/>
        </w:rPr>
        <w:t xml:space="preserve"> is provided by Heroku </w:t>
      </w:r>
      <w:r>
        <w:rPr>
          <w:rFonts w:ascii="Times New Roman" w:hAnsi="Times New Roman" w:cs="Times New Roman"/>
        </w:rPr>
        <w:t>Reis</w:t>
      </w:r>
      <w:r>
        <w:rPr>
          <w:rFonts w:ascii="Times New Roman" w:hAnsi="Times New Roman" w:cs="Times New Roman"/>
        </w:rPr>
        <w:t xml:space="preserve">, which </w:t>
      </w:r>
      <w:r>
        <w:rPr>
          <w:rFonts w:ascii="Times New Roman" w:hAnsi="Times New Roman" w:cs="Times New Roman"/>
        </w:rPr>
        <w:t xml:space="preserve">also </w:t>
      </w:r>
      <w:r>
        <w:rPr>
          <w:rFonts w:ascii="Times New Roman" w:hAnsi="Times New Roman" w:cs="Times New Roman"/>
        </w:rPr>
        <w:t>divides its services into various plans. Basically, fees will be charged if there are more connections (i.e. number of users of the L</w:t>
      </w:r>
      <w:r>
        <w:rPr>
          <w:rFonts w:ascii="Times New Roman" w:hAnsi="Times New Roman" w:cs="Times New Roman" w:hint="eastAsia"/>
        </w:rPr>
        <w:t>INE</w:t>
      </w:r>
      <w:r>
        <w:rPr>
          <w:rFonts w:ascii="Times New Roman" w:hAnsi="Times New Roman" w:cs="Times New Roman"/>
        </w:rPr>
        <w:t xml:space="preserve"> bot acquires) and </w:t>
      </w:r>
      <w:r>
        <w:rPr>
          <w:rFonts w:ascii="Times New Roman" w:hAnsi="Times New Roman" w:cs="Times New Roman"/>
        </w:rPr>
        <w:t>the memory consumed</w:t>
      </w:r>
      <w:r>
        <w:rPr>
          <w:rFonts w:ascii="Times New Roman" w:hAnsi="Times New Roman" w:cs="Times New Roman"/>
        </w:rPr>
        <w:t>. It can</w:t>
      </w:r>
      <w:r>
        <w:rPr>
          <w:rFonts w:ascii="Times New Roman" w:hAnsi="Times New Roman" w:cs="Times New Roman"/>
        </w:rPr>
        <w:t xml:space="preserve"> be equally easy to </w:t>
      </w:r>
      <w:r>
        <w:rPr>
          <w:rFonts w:ascii="Times New Roman" w:hAnsi="Times New Roman" w:cs="Times New Roman"/>
        </w:rPr>
        <w:t>scale up by subscribing charged plans, based on anticipated usage. The following is a screen cap for different plans and the simplicity of the scaling by only clicking the right plan and install:</w:t>
      </w:r>
    </w:p>
    <w:p w14:paraId="5AD7D33A" w14:textId="77777777" w:rsidR="00D23464" w:rsidRDefault="00D23464" w:rsidP="00BB47A8">
      <w:pPr>
        <w:rPr>
          <w:rFonts w:ascii="Times New Roman" w:hAnsi="Times New Roman" w:cs="Times New Roman"/>
        </w:rPr>
      </w:pPr>
      <w:r>
        <w:rPr>
          <w:rFonts w:ascii="Times New Roman" w:hAnsi="Times New Roman" w:cs="Times New Roman" w:hint="eastAsia"/>
          <w:noProof/>
        </w:rPr>
        <w:lastRenderedPageBreak/>
        <w:drawing>
          <wp:inline distT="0" distB="0" distL="0" distR="0" wp14:anchorId="64666F82" wp14:editId="48D0AFC8">
            <wp:extent cx="5270500" cy="3380105"/>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380105"/>
                    </a:xfrm>
                    <a:prstGeom prst="rect">
                      <a:avLst/>
                    </a:prstGeom>
                    <a:noFill/>
                    <a:ln>
                      <a:noFill/>
                    </a:ln>
                  </pic:spPr>
                </pic:pic>
              </a:graphicData>
            </a:graphic>
          </wp:inline>
        </w:drawing>
      </w:r>
    </w:p>
    <w:p w14:paraId="24CF4219" w14:textId="77777777" w:rsidR="00D23464" w:rsidRDefault="00D23464" w:rsidP="00BB47A8">
      <w:pPr>
        <w:rPr>
          <w:rFonts w:ascii="Times New Roman" w:hAnsi="Times New Roman" w:cs="Times New Roman"/>
        </w:rPr>
      </w:pPr>
    </w:p>
    <w:p w14:paraId="3E276D62" w14:textId="77777777" w:rsidR="00D23464" w:rsidRDefault="00D23464" w:rsidP="00BB47A8">
      <w:pPr>
        <w:rPr>
          <w:rFonts w:ascii="Times New Roman" w:hAnsi="Times New Roman" w:cs="Times New Roman"/>
        </w:rPr>
      </w:pPr>
      <w:r>
        <w:rPr>
          <w:rFonts w:ascii="Times New Roman" w:hAnsi="Times New Roman" w:cs="Times New Roman" w:hint="eastAsia"/>
        </w:rPr>
        <w:t>[</w:t>
      </w:r>
      <w:r w:rsidRPr="00D23464">
        <w:rPr>
          <w:rFonts w:ascii="Times New Roman" w:hAnsi="Times New Roman" w:cs="Times New Roman"/>
          <w:b/>
          <w:bCs/>
          <w:color w:val="FF0000"/>
        </w:rPr>
        <w:t>Any scaling of other services??</w:t>
      </w:r>
      <w:r>
        <w:rPr>
          <w:rFonts w:ascii="Times New Roman" w:hAnsi="Times New Roman" w:cs="Times New Roman"/>
        </w:rPr>
        <w:t>]</w:t>
      </w:r>
    </w:p>
    <w:p w14:paraId="099C1A34" w14:textId="77777777" w:rsidR="00D23464" w:rsidRDefault="00D23464" w:rsidP="00BB47A8">
      <w:pPr>
        <w:rPr>
          <w:rFonts w:ascii="Times New Roman" w:hAnsi="Times New Roman" w:cs="Times New Roman"/>
        </w:rPr>
      </w:pPr>
    </w:p>
    <w:p w14:paraId="44A5E8F3" w14:textId="77777777" w:rsidR="00D23464" w:rsidRPr="00D23464" w:rsidRDefault="00D23464" w:rsidP="00D23464">
      <w:pPr>
        <w:pStyle w:val="a5"/>
        <w:numPr>
          <w:ilvl w:val="0"/>
          <w:numId w:val="1"/>
        </w:numPr>
        <w:ind w:leftChars="0"/>
        <w:rPr>
          <w:rFonts w:ascii="Times New Roman" w:hAnsi="Times New Roman" w:cs="Times New Roman"/>
          <w:b/>
          <w:bCs/>
        </w:rPr>
      </w:pPr>
      <w:r w:rsidRPr="00D23464">
        <w:rPr>
          <w:rFonts w:ascii="Times New Roman" w:hAnsi="Times New Roman" w:cs="Times New Roman"/>
          <w:b/>
          <w:bCs/>
        </w:rPr>
        <w:t xml:space="preserve">Can you identify if you bot is one of the </w:t>
      </w:r>
      <w:proofErr w:type="gramStart"/>
      <w:r w:rsidRPr="00D23464">
        <w:rPr>
          <w:rFonts w:ascii="Times New Roman" w:hAnsi="Times New Roman" w:cs="Times New Roman"/>
          <w:b/>
          <w:bCs/>
        </w:rPr>
        <w:t>example</w:t>
      </w:r>
      <w:proofErr w:type="gramEnd"/>
      <w:r w:rsidRPr="00D23464">
        <w:rPr>
          <w:rFonts w:ascii="Times New Roman" w:hAnsi="Times New Roman" w:cs="Times New Roman"/>
          <w:b/>
          <w:bCs/>
        </w:rPr>
        <w:t xml:space="preserve"> of PaaS, IaaS, SaaS? Explain your answer.</w:t>
      </w:r>
    </w:p>
    <w:p w14:paraId="2BE684A0" w14:textId="77777777" w:rsidR="00D23464" w:rsidRDefault="00D23464" w:rsidP="00D23464">
      <w:pPr>
        <w:rPr>
          <w:rFonts w:ascii="Times New Roman" w:hAnsi="Times New Roman" w:cs="Times New Roman"/>
        </w:rPr>
      </w:pPr>
    </w:p>
    <w:p w14:paraId="457AB981" w14:textId="7AA578E0" w:rsidR="00D23464" w:rsidRDefault="008E1D06" w:rsidP="00D23464">
      <w:pPr>
        <w:rPr>
          <w:rFonts w:ascii="Times New Roman" w:hAnsi="Times New Roman" w:cs="Times New Roman"/>
        </w:rPr>
      </w:pPr>
      <w:r>
        <w:rPr>
          <w:rFonts w:ascii="Times New Roman" w:hAnsi="Times New Roman" w:cs="Times New Roman"/>
        </w:rPr>
        <w:t xml:space="preserve">The LINE bot is purely implemented on Heroku platform. Although Heroku is known to be a PaaS platform, other services are subscribed to the Heroku services, including </w:t>
      </w:r>
      <w:r>
        <w:rPr>
          <w:rFonts w:ascii="Times New Roman" w:hAnsi="Times New Roman" w:cs="Times New Roman" w:hint="eastAsia"/>
        </w:rPr>
        <w:t>R</w:t>
      </w:r>
      <w:r>
        <w:rPr>
          <w:rFonts w:ascii="Times New Roman" w:hAnsi="Times New Roman" w:cs="Times New Roman"/>
        </w:rPr>
        <w:t xml:space="preserve">edis and PostgreSQL. </w:t>
      </w:r>
      <w:r>
        <w:rPr>
          <w:rFonts w:ascii="Times New Roman" w:hAnsi="Times New Roman" w:cs="Times New Roman" w:hint="eastAsia"/>
        </w:rPr>
        <w:t>S</w:t>
      </w:r>
      <w:r>
        <w:rPr>
          <w:rFonts w:ascii="Times New Roman" w:hAnsi="Times New Roman" w:cs="Times New Roman"/>
        </w:rPr>
        <w:t xml:space="preserve">o basically, the control of the operating system and middleware components of the LINE bot is rest with Heroku. This essentially lets Heroku be the SaaS service provider. However, when we implement some more other services from other sources, Heroku can still possibly become back to PaaS. </w:t>
      </w:r>
    </w:p>
    <w:p w14:paraId="391B0FF4" w14:textId="677FF009" w:rsidR="00B512E7" w:rsidRDefault="00B512E7" w:rsidP="00D23464">
      <w:pPr>
        <w:rPr>
          <w:rFonts w:ascii="Times New Roman" w:hAnsi="Times New Roman" w:cs="Times New Roman"/>
        </w:rPr>
      </w:pPr>
    </w:p>
    <w:p w14:paraId="32286489" w14:textId="52A59863" w:rsidR="00B512E7" w:rsidRDefault="00B512E7" w:rsidP="00D23464">
      <w:pPr>
        <w:rPr>
          <w:rFonts w:ascii="Times New Roman" w:hAnsi="Times New Roman" w:cs="Times New Roman"/>
        </w:rPr>
      </w:pPr>
    </w:p>
    <w:p w14:paraId="35D3E5C8" w14:textId="77777777" w:rsidR="00B512E7" w:rsidRDefault="00B512E7" w:rsidP="00D23464">
      <w:pPr>
        <w:rPr>
          <w:rFonts w:ascii="Times New Roman" w:hAnsi="Times New Roman" w:cs="Times New Roman" w:hint="eastAsia"/>
        </w:rPr>
      </w:pPr>
    </w:p>
    <w:p w14:paraId="580516D9" w14:textId="77777777" w:rsidR="00B512E7" w:rsidRDefault="00B512E7" w:rsidP="00B512E7">
      <w:pPr>
        <w:jc w:val="right"/>
        <w:rPr>
          <w:rFonts w:ascii="Times New Roman" w:hAnsi="Times New Roman" w:cs="Times New Roman"/>
        </w:rPr>
      </w:pPr>
      <w:r>
        <w:rPr>
          <w:rFonts w:ascii="Times New Roman" w:hAnsi="Times New Roman" w:cs="Times New Roman"/>
          <w:b/>
          <w:bCs/>
        </w:rPr>
        <w:t>Group project Group Members</w:t>
      </w:r>
      <w:r>
        <w:rPr>
          <w:rFonts w:ascii="Times New Roman" w:hAnsi="Times New Roman" w:cs="Times New Roman"/>
        </w:rPr>
        <w:t>:</w:t>
      </w:r>
    </w:p>
    <w:p w14:paraId="564A7519" w14:textId="77777777" w:rsidR="00B512E7" w:rsidRDefault="00B512E7" w:rsidP="00B512E7">
      <w:pPr>
        <w:jc w:val="right"/>
        <w:rPr>
          <w:rFonts w:ascii="Times New Roman" w:hAnsi="Times New Roman" w:cs="Times New Roman"/>
        </w:rPr>
      </w:pPr>
    </w:p>
    <w:p w14:paraId="017B1A00" w14:textId="77777777" w:rsidR="00B512E7" w:rsidRDefault="00B512E7" w:rsidP="00B512E7">
      <w:pPr>
        <w:jc w:val="right"/>
        <w:rPr>
          <w:rFonts w:ascii="Times New Roman" w:hAnsi="Times New Roman" w:cs="Times New Roman"/>
        </w:rPr>
      </w:pPr>
      <w:r>
        <w:rPr>
          <w:rFonts w:ascii="Times New Roman" w:hAnsi="Times New Roman" w:cs="Times New Roman"/>
        </w:rPr>
        <w:t>Lo Chi Leung (SID: 19451415) (GitHub id: HKBU-</w:t>
      </w:r>
      <w:proofErr w:type="spellStart"/>
      <w:r>
        <w:rPr>
          <w:rFonts w:ascii="Times New Roman" w:hAnsi="Times New Roman" w:cs="Times New Roman"/>
        </w:rPr>
        <w:t>DavidLo</w:t>
      </w:r>
      <w:proofErr w:type="spellEnd"/>
      <w:r>
        <w:rPr>
          <w:rFonts w:ascii="Times New Roman" w:hAnsi="Times New Roman" w:cs="Times New Roman"/>
        </w:rPr>
        <w:t>)</w:t>
      </w:r>
    </w:p>
    <w:p w14:paraId="6AA12446" w14:textId="77777777" w:rsidR="00B512E7" w:rsidRDefault="00B512E7" w:rsidP="00B512E7">
      <w:pPr>
        <w:jc w:val="right"/>
        <w:rPr>
          <w:rFonts w:ascii="Times New Roman" w:hAnsi="Times New Roman" w:cs="Times New Roman"/>
        </w:rPr>
      </w:pPr>
      <w:r>
        <w:rPr>
          <w:rFonts w:ascii="Times New Roman" w:hAnsi="Times New Roman" w:cs="Times New Roman"/>
        </w:rPr>
        <w:t xml:space="preserve">Ye Wei </w:t>
      </w:r>
      <w:proofErr w:type="spellStart"/>
      <w:r>
        <w:rPr>
          <w:rFonts w:ascii="Times New Roman" w:hAnsi="Times New Roman" w:cs="Times New Roman"/>
        </w:rPr>
        <w:t>Xiong</w:t>
      </w:r>
      <w:proofErr w:type="spellEnd"/>
      <w:r>
        <w:rPr>
          <w:rFonts w:ascii="Times New Roman" w:hAnsi="Times New Roman" w:cs="Times New Roman"/>
        </w:rPr>
        <w:t xml:space="preserve"> (SID: 19451407) (GitHub id: handsome168-web)</w:t>
      </w:r>
    </w:p>
    <w:p w14:paraId="42F98D10" w14:textId="77777777" w:rsidR="00B512E7" w:rsidRDefault="00B512E7" w:rsidP="00B512E7">
      <w:pPr>
        <w:jc w:val="right"/>
        <w:rPr>
          <w:rFonts w:ascii="Times New Roman" w:hAnsi="Times New Roman" w:cs="Times New Roman"/>
        </w:rPr>
      </w:pPr>
      <w:r>
        <w:rPr>
          <w:rFonts w:ascii="Times New Roman" w:hAnsi="Times New Roman" w:cs="Times New Roman"/>
        </w:rPr>
        <w:t>Zhang Kai (SID: 19404549) (GitHub id: ZHANGSHAO1212)</w:t>
      </w:r>
    </w:p>
    <w:p w14:paraId="102B595E" w14:textId="77777777" w:rsidR="008E1D06" w:rsidRPr="00B512E7" w:rsidRDefault="008E1D06" w:rsidP="00D23464">
      <w:pPr>
        <w:rPr>
          <w:rFonts w:ascii="Times New Roman" w:hAnsi="Times New Roman" w:cs="Times New Roman"/>
        </w:rPr>
      </w:pPr>
    </w:p>
    <w:p w14:paraId="6A1013E8" w14:textId="77777777" w:rsidR="00D23464" w:rsidRDefault="00D23464" w:rsidP="00D23464">
      <w:pPr>
        <w:rPr>
          <w:rFonts w:ascii="Times New Roman" w:hAnsi="Times New Roman" w:cs="Times New Roman"/>
        </w:rPr>
      </w:pPr>
    </w:p>
    <w:p w14:paraId="05D8A44B" w14:textId="77777777" w:rsidR="00D23464" w:rsidRDefault="00D23464" w:rsidP="00D23464">
      <w:pPr>
        <w:rPr>
          <w:rFonts w:ascii="Times New Roman" w:hAnsi="Times New Roman" w:cs="Times New Roman"/>
        </w:rPr>
      </w:pPr>
    </w:p>
    <w:p w14:paraId="63239222" w14:textId="77777777" w:rsidR="00D23464" w:rsidRPr="00D23464" w:rsidRDefault="00D23464" w:rsidP="00D23464">
      <w:pPr>
        <w:rPr>
          <w:rFonts w:ascii="Times New Roman" w:hAnsi="Times New Roman" w:cs="Times New Roman" w:hint="eastAsia"/>
        </w:rPr>
      </w:pPr>
    </w:p>
    <w:sectPr w:rsidR="00D23464" w:rsidRPr="00D2346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912E22"/>
    <w:multiLevelType w:val="hybridMultilevel"/>
    <w:tmpl w:val="17B02928"/>
    <w:lvl w:ilvl="0" w:tplc="A058BCA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7A8"/>
    <w:rsid w:val="002019F7"/>
    <w:rsid w:val="008E1D06"/>
    <w:rsid w:val="00934996"/>
    <w:rsid w:val="00B512E7"/>
    <w:rsid w:val="00BB47A8"/>
    <w:rsid w:val="00D2346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4CB89"/>
  <w15:chartTrackingRefBased/>
  <w15:docId w15:val="{7C1832E7-5455-4019-B048-EF66A3709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47A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B47A8"/>
    <w:rPr>
      <w:rFonts w:asciiTheme="majorHAnsi" w:eastAsiaTheme="majorEastAsia" w:hAnsiTheme="majorHAnsi" w:cstheme="majorBidi"/>
      <w:sz w:val="18"/>
      <w:szCs w:val="18"/>
    </w:rPr>
  </w:style>
  <w:style w:type="character" w:customStyle="1" w:styleId="a4">
    <w:name w:val="註解方塊文字 字元"/>
    <w:basedOn w:val="a0"/>
    <w:link w:val="a3"/>
    <w:uiPriority w:val="99"/>
    <w:semiHidden/>
    <w:rsid w:val="00BB47A8"/>
    <w:rPr>
      <w:rFonts w:asciiTheme="majorHAnsi" w:eastAsiaTheme="majorEastAsia" w:hAnsiTheme="majorHAnsi" w:cstheme="majorBidi"/>
      <w:sz w:val="18"/>
      <w:szCs w:val="18"/>
    </w:rPr>
  </w:style>
  <w:style w:type="paragraph" w:styleId="a5">
    <w:name w:val="List Paragraph"/>
    <w:basedOn w:val="a"/>
    <w:uiPriority w:val="34"/>
    <w:qFormat/>
    <w:rsid w:val="00BB47A8"/>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8321E986E8EF4B98A14CC9DD2206BA" ma:contentTypeVersion="10" ma:contentTypeDescription="Create a new document." ma:contentTypeScope="" ma:versionID="e65abe547fc626e98e5ce951a9a04681">
  <xsd:schema xmlns:xsd="http://www.w3.org/2001/XMLSchema" xmlns:xs="http://www.w3.org/2001/XMLSchema" xmlns:p="http://schemas.microsoft.com/office/2006/metadata/properties" xmlns:ns3="b6283609-6f48-466a-9a62-0a56b679ceb1" targetNamespace="http://schemas.microsoft.com/office/2006/metadata/properties" ma:root="true" ma:fieldsID="51bf1f60f080d233216681b76a9fba86" ns3:_="">
    <xsd:import namespace="b6283609-6f48-466a-9a62-0a56b679ceb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3:MediaServiceGenerationTime" minOccurs="0"/>
                <xsd:element ref="ns3:MediaServiceEventHashCode"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283609-6f48-466a-9a62-0a56b679ce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DAAC94-092E-4F9A-A0B5-E2968E1ADF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283609-6f48-466a-9a62-0a56b679ce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EEE6F-C7BA-464E-AE6F-D097D714A084}">
  <ds:schemaRefs>
    <ds:schemaRef ds:uri="http://schemas.microsoft.com/sharepoint/v3/contenttype/forms"/>
  </ds:schemaRefs>
</ds:datastoreItem>
</file>

<file path=customXml/itemProps3.xml><?xml version="1.0" encoding="utf-8"?>
<ds:datastoreItem xmlns:ds="http://schemas.openxmlformats.org/officeDocument/2006/customXml" ds:itemID="{D00835DC-8FB0-4913-A4A3-FA282C7C042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Pages>
  <Words>349</Words>
  <Characters>1992</Characters>
  <Application>Microsoft Office Word</Application>
  <DocSecurity>0</DocSecurity>
  <Lines>16</Lines>
  <Paragraphs>4</Paragraphs>
  <ScaleCrop>false</ScaleCrop>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lo</dc:creator>
  <cp:keywords/>
  <dc:description/>
  <cp:lastModifiedBy>david lo</cp:lastModifiedBy>
  <cp:revision>2</cp:revision>
  <dcterms:created xsi:type="dcterms:W3CDTF">2020-04-11T21:42:00Z</dcterms:created>
  <dcterms:modified xsi:type="dcterms:W3CDTF">2020-04-11T22:22:00Z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0x010100E18321E986E8EF4B98A14CC9DD2206BA</vt:lpwstr>
  </property>
</Properties>
</file>